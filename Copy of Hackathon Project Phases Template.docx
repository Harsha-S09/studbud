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/>
      </w:pPr>
      <w:bookmarkStart w:colFirst="0" w:colLast="0" w:name="_2xz8mrbttr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Gen AI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2suo55n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StudBud: AI Study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bad3jipv1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 Legends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K.Chandra Shekar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B.Harsha Vardhan Reddy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S.Harsha Vardhan Reddy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B.Jeshwanth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5zpl1v846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owxp6m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Develop an AI-powered study planner tool using BERT to help students create personalized study schedules based on their goals, strengths, weaknesses,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gdckyyw2n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Many students struggle with organizing their study schedules effectively.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They face challenges in balancing study time across different subjects, identifying strengths and weaknesses, and staying motivated.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Solution: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 An AI-powered application using BERT to provide personalized study plans.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- The app offers recommendations on what to study, when to study, and how to study, based on user inputs.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Users: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Students who need help organizing their study schedules.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Teachers and tutors who want to provide personalized study plans for their students.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Parents looking to support their children's academic progress.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 A functional AI-powered study planner that provides personalized study schedules based on real-time data and user inputs.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h4plpje46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l24l19tkd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technical and functional requirements for the StudBud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fuxbm1seq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  <w:br w:type="textWrapping"/>
        <w:t xml:space="preserve">- Programming Language: Python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Backend: BERT model for text analysis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Frontend: Streamlit Web Framework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Database: Not required initially (API-based queries)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Programming Language: Python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Backend: BERT model for text analysis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Frontend: Streamlit Web Framework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Database: Not required initially (API-based queries)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 &amp; Challenges: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Ensuring real-time updates from the BERT model.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Handling API rate limits and optimizing API calls.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Providing a smooth UI experience with Streamlit.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yszivkjwg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78v0ocmmr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architecture and user flow of the application.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nq9v8lrl5z99" w:id="12"/>
      <w:bookmarkEnd w:id="12"/>
      <w:ins w:author="Harsha Vardhan Reddy" w:id="0" w:date="2025-02-01T07:18:28Z">
        <w:r w:rsidDel="00000000" w:rsidR="00000000" w:rsidRPr="00000000">
          <w:rPr>
            <w:b w:val="1"/>
            <w:color w:val="000000"/>
            <w:sz w:val="26"/>
            <w:szCs w:val="26"/>
            <w:rPrChange w:author="Harsha Vardhan Reddy" w:id="1" w:date="2025-02-01T07:18:28Z">
              <w:rPr/>
            </w:rPrChange>
          </w:rPr>
          <w:drawing>
            <wp:inline distB="114300" distT="114300" distL="114300" distR="114300">
              <wp:extent cx="5943600" cy="4610100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10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Key Points: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System Architecture: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- User enters study-related query via UI.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Query is processed using BERT model.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AI model fetches and processes the data.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The frontend displays personalized study plans.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User Flow: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- Step 1: User enters a query (e.g., "How can I improve my math skills?").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Step 2: The backend calls the BERT model to analyze the query.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Step 3: The app processes the data and displays personalized study plans in an easy-to-read format.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UI/UX Considerations:</w:t>
        <w:br w:type="textWrapping"/>
        <w:t xml:space="preserve">- Minimalist, user-friendly interface for seamless navigation.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Filters for subjects, study methods, and preferences.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- Dark &amp; light mode for better user experience.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</w:pPr>
      <w:bookmarkStart w:colFirst="0" w:colLast="0" w:name="_laxb2ovgxtz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</w:pPr>
      <w:bookmarkStart w:colFirst="0" w:colLast="0" w:name="_z4fpnlpcy16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  <w:t xml:space="preserve">Phase-4: Project Planning (Agile Methodologies)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13i66wzacld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Objective: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Break down development tasks for efficient completion.</w:t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  <w:tblGridChange w:id="0">
          <w:tblGrid>
            <w:gridCol w:w="795"/>
            <w:gridCol w:w="1650"/>
            <w:gridCol w:w="990"/>
            <w:gridCol w:w="990"/>
            <w:gridCol w:w="1020"/>
            <w:gridCol w:w="1215"/>
            <w:gridCol w:w="1515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18"/>
                    <w:szCs w:val="18"/>
                  </w:rPr>
                </w:rPrChange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6"/>
                    <w:szCs w:val="16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Environment Setup &amp; Model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6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B.Jeshwanth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 Python Streamlit 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setup,BERT model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Environment set up &amp; model integrated   |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Frontend UI Development     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2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Chandra shekhar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Basic UI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Basic UI with input fields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left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 Study Plan Generation Logic   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3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B.Harsha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User inputs, BERT model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 Functional study plan generation 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Error Handling &amp; Debugging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B.Jeshwanth&amp;S.Harsha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User inputs, model responses           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Improved stability &amp; error handling  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Testing &amp; UI Enhancements 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B.Jeshwanth&amp;K.Chandra shekhar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 User feedback, UI layout         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Responsive UI, better user experience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Final Presentation &amp; Deployment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🟢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1 hour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End of 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Entire Team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Working prototype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18"/>
                    <w:szCs w:val="18"/>
                  </w:rPr>
                </w:rPrChange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9p9386trp7d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1rh5k13wdp5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Sprint Planning with Priorities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9qbuj6t7xzf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Sprint 1 – Setup &amp; Integration (Day 1)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(🔴 High Priority)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Set up the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environment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&amp; install dependencies.</w:t>
        <w:br w:type="textWrapping"/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(🟡 Medium Priority)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Build a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frontend UI development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ntgg4t2c4b5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Sprint 2 – Core Features &amp; Debugging (Day 2)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(🔴 High Priority)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18"/>
              <w:szCs w:val="18"/>
            </w:rPr>
          </w:rPrChange>
        </w:rPr>
        <w:t xml:space="preserve">Study Plan Generation Logic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br w:type="textWrapping"/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(🔴 High Priority)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18"/>
              <w:szCs w:val="18"/>
            </w:rPr>
          </w:rPrChange>
        </w:rPr>
        <w:t xml:space="preserve">Error Handling &amp;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4ekhtipqyx1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Sprint 3 – Testing, Enhancements &amp; Submission (Day 2)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(🟡 Medium Priority)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18"/>
              <w:szCs w:val="18"/>
            </w:rPr>
          </w:rPrChange>
        </w:rPr>
        <w:t xml:space="preserve">Testing &amp; UI Enhancements 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br w:type="textWrapping"/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(🟢 Low Priority)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Final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demo preparation &amp; deployment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</w:pPr>
      <w:bookmarkStart w:colFirst="0" w:colLast="0" w:name="_dk2c02gbiuc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  <w:t xml:space="preserve">Phase-5: Project Development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bwymdx2dh4q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Objective: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Implement core features of the StudBud App.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p7i3qdhae7j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Key Points: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Technology Stack Used: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Frontend: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Streamlit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Backend: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BERT model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Programming Language: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Python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Development Process: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Implement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API key authentication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and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BERT model integration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Develop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study plan logic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Optimize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queries for performance and relevance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Challenges &amp; Fixes: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Challenge: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Delayed model response times.</w:t>
        <w:br w:type="textWrapping"/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Fix: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Implement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caching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to store frequently queried results.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Challenge: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Limited API calls per minute.</w:t>
        <w:br w:type="textWrapping"/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Fix: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 Optimize queries to fetch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only necessary data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.</w:t>
      </w:r>
    </w:p>
    <w:p w:rsidR="00000000" w:rsidDel="00000000" w:rsidP="00000000" w:rsidRDefault="00000000" w:rsidRPr="00000000" w14:paraId="000000AA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</w:pPr>
      <w:bookmarkStart w:colFirst="0" w:colLast="0" w:name="_fdndx9eceay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  <w:t xml:space="preserve">Phase-6: Functional &amp; Performance Testing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ke2brjv75du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color w:val="000000"/>
              <w:sz w:val="26"/>
              <w:szCs w:val="26"/>
            </w:rPr>
          </w:rPrChange>
        </w:rPr>
        <w:t xml:space="preserve">Objective: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/>
          </w:rPrChange>
        </w:rPr>
        <w:t xml:space="preserve">Ensure that the StudBud App works as expected.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.0588235294117"/>
        <w:gridCol w:w="1414.5882352941178"/>
        <w:gridCol w:w="2405.6470588235293"/>
        <w:gridCol w:w="2185.4117647058824"/>
        <w:gridCol w:w="1660.235294117647"/>
        <w:gridCol w:w="847.0588235294117"/>
        <w:tblGridChange w:id="0">
          <w:tblGrid>
            <w:gridCol w:w="847.0588235294117"/>
            <w:gridCol w:w="1414.5882352941178"/>
            <w:gridCol w:w="2405.6470588235293"/>
            <w:gridCol w:w="2185.4117647058824"/>
            <w:gridCol w:w="1660.235294117647"/>
            <w:gridCol w:w="847.05882352941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b w:val="1"/>
                    <w:sz w:val="20"/>
                    <w:szCs w:val="20"/>
                  </w:rPr>
                </w:rPrChange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Query "Best budget cars under ₹10 lakh"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Relevant budget cars should be displayed.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rFonts w:ascii="Arial Unicode MS" w:cs="Arial Unicode MS" w:eastAsia="Arial Unicode MS" w:hAnsi="Arial Unicode MS"/>
                    <w:sz w:val="20"/>
                    <w:szCs w:val="20"/>
                  </w:rPr>
                </w:rPrChange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Tester 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Query "Motorcycle maintenance tips for winter"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Seasonal tips should be provided.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rFonts w:ascii="Arial Unicode MS" w:cs="Arial Unicode MS" w:eastAsia="Arial Unicode MS" w:hAnsi="Arial Unicode MS"/>
                    <w:sz w:val="20"/>
                    <w:szCs w:val="20"/>
                  </w:rPr>
                </w:rPrChange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Tester 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Performance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API response time under 500ms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API should return results quickly.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⚠ Needs Optimization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Tester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Bug Fixes &amp; Improvements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Fixed incorrect API responses.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Data accuracy should be improved.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rFonts w:ascii="Arial Unicode MS" w:cs="Arial Unicode MS" w:eastAsia="Arial Unicode MS" w:hAnsi="Arial Unicode MS"/>
                    <w:sz w:val="20"/>
                    <w:szCs w:val="20"/>
                  </w:rPr>
                </w:rPrChange>
              </w:rPr>
              <w:t xml:space="preserve">✅ Fixed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Developer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Final Validation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Ensure UI is responsive across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UI should work on mobile &amp; desktop.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rFonts w:ascii="Arial Unicode MS" w:cs="Arial Unicode MS" w:eastAsia="Arial Unicode MS" w:hAnsi="Arial Unicode MS"/>
                    <w:sz w:val="20"/>
                    <w:szCs w:val="20"/>
                  </w:rPr>
                </w:rPrChange>
              </w:rPr>
              <w:t xml:space="preserve">❌ Failed - UI broken on mobile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Tester 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TC-006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Deployment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Host the app using Streamlit Sharing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App should be accessible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🚀 Deployed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b w:val="1"/>
                <w:color w:val="000000"/>
                <w:sz w:val="26"/>
                <w:szCs w:val="26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  <w:rPrChange w:author="Harsha Vardhan Reddy" w:id="1" w:date="2025-02-01T07:18:28Z">
                  <w:rPr>
                    <w:sz w:val="20"/>
                    <w:szCs w:val="20"/>
                  </w:rPr>
                </w:rPrChange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</w:pPr>
      <w:bookmarkStart w:colFirst="0" w:colLast="0" w:name="_t764qoxpfx7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  <w:sz w:val="34"/>
              <w:szCs w:val="34"/>
            </w:rPr>
          </w:rPrChange>
        </w:rPr>
        <w:t xml:space="preserve">Final Submission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Project Report Based on the templates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Demo Video (3-5 Minutes)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GitHub/Code Repository Link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Presentation 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Code of studbud project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Install necessary libraries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!pip install torch transformers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Import necessary libraries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from transformers import BertTokenizer, BertForSequenceClassification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import torch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Initialize the BERT model and tokenizer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def initialize_bert_model():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tokenizer = BertTokenizer.from_pretrained('bert-base-uncased')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model = BertForSequenceClassification.from_pretrained('bert-base-uncased', num_labels=8)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return tokenizer, model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Generate a study plan based on user input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def generate_study_plan(study_goal, subject, strengths, weaknesses, available_time, learning_method, tokenizer, model):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"""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Generate a study plan based on the user's input.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Args: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study_goal (str): User's study goal.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subject (str): Subject to focus on.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strengths (str): User's strengths.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weaknesses (str): User's weaknesses.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available_time (str): Available study time.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learning_method (str): Preferred learning method.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tokenizer: Pre-trained BERT tokenizer.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model: Pre-trained BERT model.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Returns: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str: Generated study plan.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"""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prompt = (f"Study goal: {study_goal}\n"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      f"Subject: {subject}\n"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      f"Strengths: {strengths}\n"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      f"Weaknesses: {weaknesses}\n"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      f"Available time: {available_time}\n"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      f"Learning method: {learning_method}")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# Tokenize the input prompt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inputs = tokenizer(prompt, return_tensors="pt")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# Get the model output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outputs = model(**inputs)</w:t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logits = outputs.logits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max_index = torch.argmax(logits).item()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# Map the model's output to a study plan (example mapping)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study_plans = [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"Focus on core concepts and practice quizzes.",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"Divide topics into smaller chunks and allocate time accordingly.",</w:t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"Emphasize weak areas and review frequently.",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"Adopt visual learning techniques like mind maps.",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"Spend more time on practice exams and problem-solving.",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"Combine group study sessions with self-paced learning.",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"Allocate consistent study hours daily with breaks.",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    "Experiment with different methods to find what works best."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]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# Return the generated study plan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return study_plans[max_index]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Initialize the model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print("Initializing BERT model...")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tokenizer, model = initialize_bert_model()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print("Model initialized.")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Input data from the user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study_goal = input("Enter your study goal: ")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subject = input("Enter the subject to focus on: ")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strengths = input("Enter your strengths: ")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weaknesses = input("Enter your weaknesses: ")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available_time = input("Enter your available study time: ")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learning_method = input("Enter your preferred learning method: ")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# Generate the study plan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print("\nGenerating your personalized study plan...")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study_plan = generate_study_plan(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    study_goal, subject, strengths, weaknesses, available_time, learning_method, tokenizer, model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)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print("\nYour personalized study plan:")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Harsha Vardhan Reddy" w:id="1" w:date="2025-02-01T07:18:28Z">
            <w:rPr>
              <w:b w:val="1"/>
            </w:rPr>
          </w:rPrChange>
        </w:rPr>
        <w:t xml:space="preserve">print(study_plan)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b w:val="1"/>
          <w:color w:val="000000"/>
          <w:sz w:val="26"/>
          <w:szCs w:val="26"/>
          <w:rPrChange w:author="Harsha Vardhan Reddy" w:id="1" w:date="2025-02-01T07:18:28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000000"/>
          <w:sz w:val="26"/>
          <w:szCs w:val="26"/>
          <w:rPrChange w:author="Harsha Vardhan Reddy" w:id="1" w:date="2025-02-01T07:18:28Z">
            <w:rPr/>
          </w:rPrChange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